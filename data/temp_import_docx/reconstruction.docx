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24666" w14:textId="77777777"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The crash occurred at a stop sign on an unknown road in Marion County, Florida, not far from UF Health Hospital (I believe in Leesburg, Florida).  It was raining at the time of the crash.</w:t>
      </w:r>
    </w:p>
    <w:p w14:paraId="2F13A114" w14:textId="77777777" w:rsidR="00D26248" w:rsidRPr="004C1F2D" w:rsidRDefault="00D26248" w:rsidP="00D26248">
      <w:pPr>
        <w:spacing w:line="320" w:lineRule="exact"/>
        <w:jc w:val="both"/>
        <w:rPr>
          <w:rFonts w:ascii="Helvetica" w:hAnsi="Helvetica"/>
          <w:sz w:val="22"/>
          <w:szCs w:val="22"/>
        </w:rPr>
      </w:pPr>
    </w:p>
    <w:p w14:paraId="7DE2AD38" w14:textId="1F1756EE" w:rsidR="00D26248" w:rsidRPr="004C1F2D" w:rsidRDefault="00D26248" w:rsidP="00D26248">
      <w:pPr>
        <w:spacing w:line="320" w:lineRule="exact"/>
        <w:jc w:val="both"/>
        <w:rPr>
          <w:rFonts w:ascii="Helvetica" w:hAnsi="Helvetica"/>
          <w:sz w:val="22"/>
          <w:szCs w:val="22"/>
        </w:rPr>
      </w:pPr>
      <w:r w:rsidRPr="004C1F2D">
        <w:rPr>
          <w:rFonts w:ascii="Helvetica" w:hAnsi="Helvetica"/>
          <w:sz w:val="22"/>
          <w:szCs w:val="22"/>
        </w:rPr>
        <w:t>Miosoty Mendez testified at deposition that she had just left work at UF Health Central Florida and was stopped at a stop light near Walmart, when she looked in her rearview mirror just as an SUV rearended her car.  She testified that her back and head hit her seat.  After pulling to the side of the road she checked both vehicles and saw no damage to either one.  She exchanged contact information with Darlene D’Andrea, the driver of the Toyota 4Runner, then drove home.</w:t>
      </w:r>
    </w:p>
    <w:p w14:paraId="4E339E8F" w14:textId="372D0704" w:rsidR="005B3029" w:rsidRPr="004C1F2D" w:rsidRDefault="005B3029" w:rsidP="00D26248">
      <w:pPr>
        <w:spacing w:line="320" w:lineRule="exact"/>
        <w:jc w:val="both"/>
        <w:rPr>
          <w:rFonts w:ascii="Helvetica" w:hAnsi="Helvetica"/>
          <w:sz w:val="22"/>
          <w:szCs w:val="22"/>
        </w:rPr>
      </w:pPr>
      <w:r w:rsidRPr="004C1F2D">
        <w:rPr>
          <w:rFonts w:ascii="Helvetica" w:hAnsi="Helvetica"/>
          <w:sz w:val="22"/>
          <w:szCs w:val="22"/>
        </w:rPr>
        <w:t>Here is an example of a reconstruction with lower case.</w:t>
      </w:r>
    </w:p>
    <w:sectPr w:rsidR="00381E56" w:rsidRPr="004C1F2D">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7D3"/>
    <w:multiLevelType w:val="hybridMultilevel"/>
    <w:tmpl w:val="B18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9255877">
    <w:abstractNumId w:val="0"/>
  </w:num>
</w:numbering>
</file>

<file path=word/settings.xml><?xml version="1.0" encoding="utf-8"?>
<w:settings xmlns:w="http://schemas.openxmlformats.org/wordprocessingml/2006/main">
  <w:zoom w:percent="145"/>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 w:type="paragraph" w:styleId="ListParagraph">
    <w:name w:val="List Paragraph"/>
    <w:basedOn w:val="Normal"/>
    <w:uiPriority w:val="34"/>
    <w:qFormat/>
    <w:rsid w:val="00381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Freeman, Jack (EPID)</dc:creator>
  <cp:keywords/>
  <dc:description/>
  <cp:lastModifiedBy>jbf</cp:lastModifiedBy>
  <cp:revision>10</cp:revision>
  <dcterms:created xsi:type="dcterms:W3CDTF">2024-02-27T16:38:00Z</dcterms:created>
  <dcterms:modified xsi:type="dcterms:W3CDTF">2024-05-16T14:08:07Z</dcterms:modified>
</cp:coreProperties>
</file>